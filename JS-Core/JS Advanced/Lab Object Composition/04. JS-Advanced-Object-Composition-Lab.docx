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CF40" w14:textId="77777777"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14:paraId="6C1672EF" w14:textId="77777777"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D76B0C" w:rsidRPr="00D76B0C">
          <w:rPr>
            <w:rStyle w:val="Hyperlink"/>
          </w:rPr>
          <w:t>https://judge.softuni.bg/Contests/1545</w:t>
        </w:r>
      </w:hyperlink>
      <w:r>
        <w:t>.</w:t>
      </w:r>
    </w:p>
    <w:p w14:paraId="34442CDE" w14:textId="77777777" w:rsidR="00B67D59" w:rsidRDefault="00E82012" w:rsidP="00B67D59">
      <w:pPr>
        <w:pStyle w:val="Heading2"/>
      </w:pPr>
      <w:r>
        <w:t>Order Rectangles</w:t>
      </w:r>
    </w:p>
    <w:p w14:paraId="367A05CF" w14:textId="1D8307DE"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</w:t>
      </w:r>
      <w:del w:id="0" w:author="antonoaatanasova" w:date="2019-02-22T12:36:00Z">
        <w:r w:rsidR="00763A50" w:rsidDel="00CC0870">
          <w:delText xml:space="preserve"> </w:delText>
        </w:r>
      </w:del>
      <w:r w:rsidR="00763A50">
        <w:t xml:space="preserve">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ins w:id="1" w:author="antonoaatanasova" w:date="2019-02-22T12:39:00Z">
        <w:r w:rsidR="00CC0870">
          <w:rPr>
            <w:b/>
            <w:lang w:val="bg-BG"/>
          </w:rPr>
          <w:t xml:space="preserve"> </w:t>
        </w:r>
      </w:ins>
      <w:r w:rsidR="00763A50">
        <w:t>(positive number) than the other rectangle.</w:t>
      </w:r>
      <w:r>
        <w:t xml:space="preserve"> </w:t>
      </w:r>
    </w:p>
    <w:p w14:paraId="023DA2C8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19A7833" w14:textId="77777777"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14:paraId="6E01F014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5B641EE8" w14:textId="77777777"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14:paraId="2B029D00" w14:textId="77777777"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14:paraId="44F70B86" w14:textId="77777777" w:rsidTr="00B631BE">
        <w:tc>
          <w:tcPr>
            <w:tcW w:w="3122" w:type="dxa"/>
            <w:shd w:val="clear" w:color="auto" w:fill="D9D9D9" w:themeFill="background1" w:themeFillShade="D9"/>
          </w:tcPr>
          <w:p w14:paraId="1E4DC000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7CB7FEA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14:paraId="06BED76C" w14:textId="77777777" w:rsidTr="00B631BE">
        <w:tc>
          <w:tcPr>
            <w:tcW w:w="3122" w:type="dxa"/>
          </w:tcPr>
          <w:p w14:paraId="5481F383" w14:textId="77777777"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1867CEA5" w14:textId="77777777"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14:paraId="616F528D" w14:textId="77777777"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14:paraId="7F6E2CE4" w14:textId="77777777" w:rsidTr="00B631BE">
        <w:tc>
          <w:tcPr>
            <w:tcW w:w="3122" w:type="dxa"/>
          </w:tcPr>
          <w:p w14:paraId="625B08CC" w14:textId="77777777"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596D6DA6" w14:textId="77777777"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14:paraId="56145697" w14:textId="77777777"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14:paraId="654ABE2A" w14:textId="77777777"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14:paraId="40BD2CA6" w14:textId="77777777" w:rsidR="00B631BE" w:rsidRDefault="00B631BE" w:rsidP="00B631BE">
      <w:pPr>
        <w:pStyle w:val="Heading2"/>
      </w:pPr>
      <w:r>
        <w:t>Fibonacci</w:t>
      </w:r>
    </w:p>
    <w:p w14:paraId="3466C608" w14:textId="77777777"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</w:t>
      </w:r>
      <w:bookmarkStart w:id="2" w:name="_GoBack"/>
      <w:r w:rsidRPr="00B5587C">
        <w:rPr>
          <w:b/>
          <w:rPrChange w:id="3" w:author="antonoaatanasova" w:date="2019-02-22T14:32:00Z">
            <w:rPr/>
          </w:rPrChange>
        </w:rPr>
        <w:t>closure</w:t>
      </w:r>
      <w:r>
        <w:t xml:space="preserve"> </w:t>
      </w:r>
      <w:bookmarkEnd w:id="2"/>
      <w:r>
        <w:t>to keep the current number.</w:t>
      </w:r>
    </w:p>
    <w:p w14:paraId="65C7DFB2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3FDD91BF" w14:textId="77777777" w:rsidR="00B631BE" w:rsidRDefault="004678A0" w:rsidP="00B631BE">
      <w:r>
        <w:t>There will be no input.</w:t>
      </w:r>
    </w:p>
    <w:p w14:paraId="322D1D4F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7CA4023" w14:textId="77777777"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14:paraId="750B296C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14:paraId="010DBD38" w14:textId="77777777" w:rsidTr="004678A0">
        <w:tc>
          <w:tcPr>
            <w:tcW w:w="10433" w:type="dxa"/>
            <w:shd w:val="clear" w:color="auto" w:fill="D9D9D9" w:themeFill="background1" w:themeFillShade="D9"/>
          </w:tcPr>
          <w:p w14:paraId="4841029B" w14:textId="77777777"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14:paraId="5DCC3833" w14:textId="77777777" w:rsidTr="004678A0">
        <w:tc>
          <w:tcPr>
            <w:tcW w:w="10433" w:type="dxa"/>
          </w:tcPr>
          <w:p w14:paraId="0720B6B5" w14:textId="77777777"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14:paraId="0D0DFB6D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6C733004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1A06007B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14:paraId="734D23A8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14:paraId="715DCDFA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14:paraId="36B3EA07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14:paraId="2F25F246" w14:textId="77777777"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14:paraId="7E94F562" w14:textId="77777777" w:rsidR="00511298" w:rsidRDefault="00511298" w:rsidP="00511298">
      <w:pPr>
        <w:pStyle w:val="Heading2"/>
      </w:pPr>
      <w:r>
        <w:t>List Processor</w:t>
      </w:r>
    </w:p>
    <w:p w14:paraId="3396B048" w14:textId="77777777"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14:paraId="36F5816A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14:paraId="03728F63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14:paraId="5CF36E34" w14:textId="77777777"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14:paraId="01D7A54C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8ED175F" w14:textId="77777777"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14:paraId="4AA66B49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D6E9CD8" w14:textId="77777777"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14:paraId="4783F5B1" w14:textId="77777777"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14:paraId="12AA8214" w14:textId="77777777" w:rsidTr="005A3951">
        <w:tc>
          <w:tcPr>
            <w:tcW w:w="4562" w:type="dxa"/>
            <w:shd w:val="clear" w:color="auto" w:fill="D9D9D9" w:themeFill="background1" w:themeFillShade="D9"/>
          </w:tcPr>
          <w:p w14:paraId="2C755E72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DB4F868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14:paraId="3573EAB4" w14:textId="77777777" w:rsidTr="005A3951">
        <w:tc>
          <w:tcPr>
            <w:tcW w:w="4562" w:type="dxa"/>
          </w:tcPr>
          <w:p w14:paraId="324CFA01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14:paraId="4E1FCFCE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14:paraId="2246EB58" w14:textId="77777777" w:rsidTr="005A3951">
        <w:tc>
          <w:tcPr>
            <w:tcW w:w="4562" w:type="dxa"/>
          </w:tcPr>
          <w:p w14:paraId="3AFFBF34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0056F022" w14:textId="77777777"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14:paraId="15BF6225" w14:textId="77777777" w:rsidR="005A3951" w:rsidRDefault="005A3951" w:rsidP="005A3951">
      <w:pPr>
        <w:pStyle w:val="Heading2"/>
      </w:pPr>
      <w:r>
        <w:t>Cars</w:t>
      </w:r>
    </w:p>
    <w:p w14:paraId="6A24D8C4" w14:textId="77777777"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14:paraId="229CC14E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14:paraId="72B0889A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14:paraId="79756FC8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14:paraId="294E44F8" w14:textId="77777777"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14:paraId="3AB89491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14:paraId="56285A89" w14:textId="77777777"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14:paraId="65262E22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4C4AB91" w14:textId="77777777"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14:paraId="07F68BA8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1858656E" w14:textId="77777777"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1237E5AF" w14:textId="77777777"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14:paraId="7BCA0BFA" w14:textId="77777777" w:rsidTr="00C412EE">
        <w:tc>
          <w:tcPr>
            <w:tcW w:w="7172" w:type="dxa"/>
            <w:shd w:val="clear" w:color="auto" w:fill="D9D9D9" w:themeFill="background1" w:themeFillShade="D9"/>
          </w:tcPr>
          <w:p w14:paraId="0573314F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F376929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14:paraId="3B6D78DB" w14:textId="77777777" w:rsidTr="00C412EE">
        <w:tc>
          <w:tcPr>
            <w:tcW w:w="7172" w:type="dxa"/>
          </w:tcPr>
          <w:p w14:paraId="113A7DF8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BFF4839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B825DDD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357D91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3090E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E342C02" w14:textId="77777777"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289421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14:paraId="56BA0FE6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B00E1B1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2BDF15CC" w14:textId="77777777"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14:paraId="28540C6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71C2396E" w14:textId="77777777" w:rsidR="00C412EE" w:rsidRDefault="00C412EE" w:rsidP="00C412EE">
      <w:pPr>
        <w:pStyle w:val="Heading2"/>
      </w:pPr>
      <w:r>
        <w:t>Sum</w:t>
      </w:r>
    </w:p>
    <w:p w14:paraId="432222ED" w14:textId="77777777" w:rsidR="00C412EE" w:rsidRDefault="00C412EE" w:rsidP="00C412EE">
      <w:r>
        <w:t>Create a function which returns an object that can modify the DOM. The returned object should support the following functionality:</w:t>
      </w:r>
    </w:p>
    <w:p w14:paraId="0FA2C294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14:paraId="720F717E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14:paraId="5581E4C9" w14:textId="77777777"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14:paraId="7332D027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685FE6" w14:textId="77777777" w:rsidR="00AC5206" w:rsidRPr="00511298" w:rsidRDefault="00AC5206" w:rsidP="00AC5206">
      <w:r>
        <w:t>There will be no input your function must only provide an object.</w:t>
      </w:r>
    </w:p>
    <w:p w14:paraId="623404F2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0AEA4A4" w14:textId="77777777" w:rsidR="00AC5206" w:rsidRDefault="00AC5206" w:rsidP="00AC5206">
      <w:r>
        <w:t>Your function should return an object that meets the specified requirements.</w:t>
      </w:r>
    </w:p>
    <w:p w14:paraId="46EECA32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51CFB6DB" w14:textId="77777777"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28A6DAEF" w14:textId="77777777"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14:paraId="2429C177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14:paraId="70EFC65F" w14:textId="77777777"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14:paraId="6A4BA177" w14:textId="77777777" w:rsidTr="00AC5206">
        <w:tc>
          <w:tcPr>
            <w:tcW w:w="10502" w:type="dxa"/>
            <w:shd w:val="clear" w:color="auto" w:fill="D9D9D9" w:themeFill="background1" w:themeFillShade="D9"/>
          </w:tcPr>
          <w:p w14:paraId="399A2A0A" w14:textId="77777777"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14:paraId="6F420B21" w14:textId="77777777" w:rsidTr="00AC5206">
        <w:tc>
          <w:tcPr>
            <w:tcW w:w="10502" w:type="dxa"/>
          </w:tcPr>
          <w:p w14:paraId="727E3848" w14:textId="77777777"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3B1DD42" w14:textId="77777777"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5F69" w14:textId="77777777" w:rsidR="001251A9" w:rsidRDefault="001251A9" w:rsidP="008068A2">
      <w:pPr>
        <w:spacing w:after="0" w:line="240" w:lineRule="auto"/>
      </w:pPr>
      <w:r>
        <w:separator/>
      </w:r>
    </w:p>
  </w:endnote>
  <w:endnote w:type="continuationSeparator" w:id="0">
    <w:p w14:paraId="061E3447" w14:textId="77777777" w:rsidR="001251A9" w:rsidRDefault="001251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0B3B" w14:textId="77777777" w:rsidR="00D76B0C" w:rsidRPr="00AC77AD" w:rsidRDefault="00D76B0C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90E066" wp14:editId="1EFD64F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A170087" wp14:editId="5F7C245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88B891B" wp14:editId="5C17A6A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DCED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621AD5" wp14:editId="58AC2B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4B9A1A" w14:textId="77777777" w:rsidR="00D76B0C" w:rsidRPr="008C2B83" w:rsidRDefault="00D76B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21AD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44B9A1A" w14:textId="77777777" w:rsidR="00D76B0C" w:rsidRPr="008C2B83" w:rsidRDefault="00D76B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AA618" wp14:editId="2DC2D3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1FE28A" w14:textId="77777777" w:rsidR="00D76B0C" w:rsidRDefault="00D76B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AA61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E1FE28A" w14:textId="77777777" w:rsidR="00D76B0C" w:rsidRDefault="00D76B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EFEA5" wp14:editId="59BBCA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35988" w14:textId="77777777" w:rsidR="00D76B0C" w:rsidRDefault="00D76B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E6CE2" w14:textId="77777777" w:rsidR="00D76B0C" w:rsidRDefault="00D76B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506520" wp14:editId="154454F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7C677C" wp14:editId="349B057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E9FF2" wp14:editId="29BAD35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A94EE" wp14:editId="6B4076F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1533A" wp14:editId="50829C0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8AF14" wp14:editId="0B5179B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841F1" wp14:editId="6AC6A52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B7507" wp14:editId="6F858B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342EB6" wp14:editId="79F0F6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3DB0D9" wp14:editId="55B64B1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EFEA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7735988" w14:textId="77777777" w:rsidR="00D76B0C" w:rsidRDefault="00D76B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3E6CE2" w14:textId="77777777" w:rsidR="00D76B0C" w:rsidRDefault="00D76B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506520" wp14:editId="154454F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C677C" wp14:editId="349B057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E9FF2" wp14:editId="29BAD35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A94EE" wp14:editId="6B4076F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1533A" wp14:editId="50829C0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8AF14" wp14:editId="0B5179B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841F1" wp14:editId="6AC6A52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B7507" wp14:editId="6F858B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42EB6" wp14:editId="79F0F6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DB0D9" wp14:editId="55B64B1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C99153" w14:textId="77777777" w:rsidR="00A13ADF" w:rsidRPr="00AC77AD" w:rsidRDefault="00A13AD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EE1FF" w14:textId="77777777" w:rsidR="001251A9" w:rsidRDefault="001251A9" w:rsidP="008068A2">
      <w:pPr>
        <w:spacing w:after="0" w:line="240" w:lineRule="auto"/>
      </w:pPr>
      <w:r>
        <w:separator/>
      </w:r>
    </w:p>
  </w:footnote>
  <w:footnote w:type="continuationSeparator" w:id="0">
    <w:p w14:paraId="484E93DC" w14:textId="77777777" w:rsidR="001251A9" w:rsidRDefault="001251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0BDA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8"/>
  </w:num>
  <w:num w:numId="15">
    <w:abstractNumId w:val="21"/>
  </w:num>
  <w:num w:numId="16">
    <w:abstractNumId w:val="34"/>
  </w:num>
  <w:num w:numId="17">
    <w:abstractNumId w:val="39"/>
  </w:num>
  <w:num w:numId="18">
    <w:abstractNumId w:val="6"/>
  </w:num>
  <w:num w:numId="19">
    <w:abstractNumId w:val="20"/>
  </w:num>
  <w:num w:numId="20">
    <w:abstractNumId w:val="2"/>
  </w:num>
  <w:num w:numId="21">
    <w:abstractNumId w:val="26"/>
  </w:num>
  <w:num w:numId="22">
    <w:abstractNumId w:val="23"/>
  </w:num>
  <w:num w:numId="23">
    <w:abstractNumId w:val="2"/>
  </w:num>
  <w:num w:numId="24">
    <w:abstractNumId w:val="13"/>
  </w:num>
  <w:num w:numId="25">
    <w:abstractNumId w:val="40"/>
  </w:num>
  <w:num w:numId="26">
    <w:abstractNumId w:val="15"/>
  </w:num>
  <w:num w:numId="27">
    <w:abstractNumId w:val="24"/>
  </w:num>
  <w:num w:numId="28">
    <w:abstractNumId w:val="7"/>
  </w:num>
  <w:num w:numId="29">
    <w:abstractNumId w:val="37"/>
  </w:num>
  <w:num w:numId="30">
    <w:abstractNumId w:val="19"/>
  </w:num>
  <w:num w:numId="31">
    <w:abstractNumId w:val="18"/>
  </w:num>
  <w:num w:numId="32">
    <w:abstractNumId w:val="14"/>
  </w:num>
  <w:num w:numId="33">
    <w:abstractNumId w:val="22"/>
  </w:num>
  <w:num w:numId="34">
    <w:abstractNumId w:val="11"/>
  </w:num>
  <w:num w:numId="35">
    <w:abstractNumId w:val="38"/>
  </w:num>
  <w:num w:numId="36">
    <w:abstractNumId w:val="41"/>
  </w:num>
  <w:num w:numId="37">
    <w:abstractNumId w:val="32"/>
  </w:num>
  <w:num w:numId="38">
    <w:abstractNumId w:val="10"/>
  </w:num>
  <w:num w:numId="39">
    <w:abstractNumId w:val="31"/>
  </w:num>
  <w:num w:numId="40">
    <w:abstractNumId w:val="0"/>
  </w:num>
  <w:num w:numId="41">
    <w:abstractNumId w:val="17"/>
  </w:num>
  <w:num w:numId="42">
    <w:abstractNumId w:val="43"/>
  </w:num>
  <w:num w:numId="43">
    <w:abstractNumId w:val="45"/>
  </w:num>
  <w:num w:numId="44">
    <w:abstractNumId w:val="33"/>
  </w:num>
  <w:num w:numId="45">
    <w:abstractNumId w:val="25"/>
  </w:num>
  <w:num w:numId="46">
    <w:abstractNumId w:val="35"/>
  </w:num>
  <w:num w:numId="47">
    <w:abstractNumId w:val="46"/>
  </w:num>
  <w:num w:numId="48">
    <w:abstractNumId w:val="42"/>
  </w:num>
  <w:num w:numId="4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oaatanasova">
    <w15:presenceInfo w15:providerId="AD" w15:userId="S::a.atanasova@softuni.bg::63f01c8f-a50b-4279-b3c6-a33faf652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51A9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587C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5A3B"/>
    <w:rsid w:val="00C86A92"/>
    <w:rsid w:val="00C95C26"/>
    <w:rsid w:val="00CA06F6"/>
    <w:rsid w:val="00CA0919"/>
    <w:rsid w:val="00CA6B2B"/>
    <w:rsid w:val="00CB27FE"/>
    <w:rsid w:val="00CB3C22"/>
    <w:rsid w:val="00CB75FA"/>
    <w:rsid w:val="00CC0870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76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732C"/>
  <w15:docId w15:val="{11C03C57-672E-4AA5-9445-0E1E840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78810-F3D4-4E14-B264-D1C8CBEF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1620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antonoaatanasova</cp:lastModifiedBy>
  <cp:revision>80</cp:revision>
  <cp:lastPrinted>2015-10-26T22:35:00Z</cp:lastPrinted>
  <dcterms:created xsi:type="dcterms:W3CDTF">2016-06-17T07:37:00Z</dcterms:created>
  <dcterms:modified xsi:type="dcterms:W3CDTF">2019-02-22T22:32:00Z</dcterms:modified>
  <cp:category>programming, education, software engineering, software development</cp:category>
</cp:coreProperties>
</file>